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133E" w:rsidRDefault="00814D95">
      <w:pPr>
        <w:pStyle w:val="Titolo1"/>
      </w:pPr>
      <w:r>
        <w:t>Analisi dei requisiti</w:t>
      </w:r>
    </w:p>
    <w:p w:rsidR="002A133E" w:rsidRDefault="002A133E"/>
    <w:p w:rsidR="002A133E" w:rsidRDefault="00814D95" w:rsidP="00AD67CB">
      <w:pPr>
        <w:ind w:firstLine="0"/>
      </w:pPr>
      <w:r>
        <w:t>Documento ad uso e scopo documentativo per la descrizione del sofware applicazione RossoPomodoro, Analisi specifiche e descrizione del progetto.</w:t>
      </w:r>
    </w:p>
    <w:p w:rsidR="002A133E" w:rsidRDefault="00814D95" w:rsidP="00AD67CB">
      <w:pPr>
        <w:ind w:firstLine="0"/>
      </w:pPr>
      <w:r>
        <w:t xml:space="preserve">RossoPomodoro nasce come un sofware dedito alla scoperta di nuove ricette e pratica di quest’ultime da parte dell’utente finale, offre nuove esperienze per scoprire e comprendere le delizie e manicaretti non solo provenienti dalla penisola italiana, ma anche provenienti da tuto il mondo. </w:t>
      </w:r>
    </w:p>
    <w:p w:rsidR="002A133E" w:rsidRDefault="00814D95" w:rsidP="00AD67CB">
      <w:pPr>
        <w:ind w:firstLine="0"/>
      </w:pPr>
      <w:r>
        <w:t>Il software si rivolge ad utenti che si vogliono approcciare o sono già dediti alla cucina e necessitano di comprendere quali siano le migliori tecniche per imparare a cucinare. Comprende ricette di tutti i tipi, segnalate dalle opportune difficoltà e per questo consigliate ad un pubblico differente.</w:t>
      </w:r>
    </w:p>
    <w:p w:rsidR="002A133E" w:rsidRDefault="00814D95" w:rsidP="00AD67CB">
      <w:pPr>
        <w:ind w:firstLine="0"/>
      </w:pPr>
      <w:r>
        <w:t>L’utente avrà a disposizione una interfaccia grafica user friendly per ricercare facilmente ricette tramite testo o tramite l’ausilio della propria voce; le ricette saranno poi se possibile salvate e fruibili da egli in un menù dedicato. Le ricette saranno dotate non solo delle informazioni sul procedimento ma anche dei tempi di cottura, della difficoltà, del costo e degli ingredienti.</w:t>
      </w:r>
    </w:p>
    <w:p w:rsidR="002A133E" w:rsidRDefault="00814D95" w:rsidP="008C0C5D">
      <w:pPr>
        <w:pStyle w:val="Titolo2"/>
      </w:pPr>
      <w:r>
        <w:t>Requisiti di qualità</w:t>
      </w:r>
    </w:p>
    <w:p w:rsidR="002A133E" w:rsidRDefault="002A133E"/>
    <w:p w:rsidR="002A133E" w:rsidRDefault="00814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Il software deve avere un interfaccia user friendly per la facile comprensione delle ricette da parte dell’utente </w:t>
      </w:r>
    </w:p>
    <w:p w:rsidR="002A133E" w:rsidRDefault="00814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Ogni utente deve avere uno spazio privato accedibile in diversa maniera, tramite accesso Google, Facebook oppure accessibile tramite registrazione con email e password </w:t>
      </w:r>
    </w:p>
    <w:p w:rsidR="002A133E" w:rsidRDefault="00814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L’applicazione dovrà supportare le piattaforme di android e ios e dovranno essere supportate per le 5 versioni dei sistemi operativi antecedenti alla più recente</w:t>
      </w:r>
    </w:p>
    <w:p w:rsidR="002A133E" w:rsidRDefault="00814D9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L’applicazione deve essere disponibile e reperibile </w:t>
      </w:r>
      <w:r w:rsidR="00EE532D">
        <w:rPr>
          <w:color w:val="000000"/>
        </w:rPr>
        <w:t>pubblicamente</w:t>
      </w:r>
      <w:r>
        <w:rPr>
          <w:color w:val="000000"/>
        </w:rPr>
        <w:t xml:space="preserve"> sul Play Store e App Galllery</w:t>
      </w:r>
    </w:p>
    <w:p w:rsidR="008C0C5D" w:rsidRPr="008C0C5D" w:rsidRDefault="00814D95" w:rsidP="008C0C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color w:val="000000"/>
        </w:rPr>
        <w:t>L’applicazione deve supportare i più recenti standar</w:t>
      </w:r>
      <w:r w:rsidR="008C0C5D">
        <w:rPr>
          <w:color w:val="000000"/>
        </w:rPr>
        <w:t xml:space="preserve">d di sicurezza per la creazione </w:t>
      </w:r>
    </w:p>
    <w:p w:rsidR="008C0C5D" w:rsidRPr="008C0C5D" w:rsidRDefault="008C0C5D" w:rsidP="008C0C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 dati devono essere organizzati in strutture </w:t>
      </w:r>
      <w:r w:rsidR="00EE532D">
        <w:rPr>
          <w:color w:val="000000"/>
        </w:rPr>
        <w:t>sequenziali</w:t>
      </w:r>
      <w:r>
        <w:rPr>
          <w:color w:val="000000"/>
        </w:rPr>
        <w:t xml:space="preserve"> </w:t>
      </w:r>
      <w:r w:rsidR="00EE532D">
        <w:rPr>
          <w:color w:val="000000"/>
        </w:rPr>
        <w:t>mettendo</w:t>
      </w:r>
      <w:r>
        <w:rPr>
          <w:color w:val="000000"/>
        </w:rPr>
        <w:t xml:space="preserve"> in </w:t>
      </w:r>
      <w:r w:rsidR="00EE532D">
        <w:rPr>
          <w:color w:val="000000"/>
        </w:rPr>
        <w:t>primo</w:t>
      </w:r>
      <w:r>
        <w:rPr>
          <w:color w:val="000000"/>
        </w:rPr>
        <w:t xml:space="preserve"> piano le </w:t>
      </w:r>
      <w:r w:rsidR="00EE532D">
        <w:rPr>
          <w:color w:val="000000"/>
        </w:rPr>
        <w:t>informazioni</w:t>
      </w:r>
      <w:r>
        <w:rPr>
          <w:color w:val="000000"/>
        </w:rPr>
        <w:t xml:space="preserve"> generali ed </w:t>
      </w:r>
      <w:r w:rsidR="00EE532D">
        <w:rPr>
          <w:color w:val="000000"/>
        </w:rPr>
        <w:t>in secondo</w:t>
      </w:r>
      <w:r>
        <w:rPr>
          <w:color w:val="000000"/>
        </w:rPr>
        <w:t xml:space="preserve"> piano le informazioni di dettaglio di ogni ricetta (ingredienti, tempi di </w:t>
      </w:r>
      <w:r w:rsidR="00EE532D">
        <w:rPr>
          <w:color w:val="000000"/>
        </w:rPr>
        <w:t>cottura</w:t>
      </w:r>
      <w:r>
        <w:rPr>
          <w:color w:val="000000"/>
        </w:rPr>
        <w:t>)</w:t>
      </w:r>
    </w:p>
    <w:p w:rsidR="008C0C5D" w:rsidRDefault="00EE532D" w:rsidP="008C0C5D">
      <w:pPr>
        <w:pStyle w:val="Titolo2"/>
      </w:pPr>
      <w:r>
        <w:t>Obbiettivi</w:t>
      </w:r>
      <w:r w:rsidR="008C0C5D">
        <w:t xml:space="preserve"> futuri </w:t>
      </w:r>
    </w:p>
    <w:p w:rsidR="008C0C5D" w:rsidRDefault="008C0C5D" w:rsidP="008C0C5D">
      <w:pPr>
        <w:pStyle w:val="Paragrafoelenco"/>
        <w:numPr>
          <w:ilvl w:val="0"/>
          <w:numId w:val="2"/>
        </w:numPr>
      </w:pPr>
      <w:r>
        <w:t xml:space="preserve">Il </w:t>
      </w:r>
      <w:r w:rsidR="00EE532D">
        <w:t>software</w:t>
      </w:r>
      <w:r>
        <w:t xml:space="preserve"> dovrà </w:t>
      </w:r>
      <w:r w:rsidR="00EE532D">
        <w:t>supportare</w:t>
      </w:r>
      <w:r>
        <w:t xml:space="preserve"> </w:t>
      </w:r>
      <w:r w:rsidR="00EE532D">
        <w:t>un’autenticazione</w:t>
      </w:r>
      <w:r>
        <w:t xml:space="preserve"> di tipo biometrico per </w:t>
      </w:r>
      <w:r w:rsidR="00EE532D">
        <w:t>il riconoscimento</w:t>
      </w:r>
      <w:r>
        <w:t xml:space="preserve"> di volti o impronte digitali</w:t>
      </w:r>
    </w:p>
    <w:p w:rsidR="008C0C5D" w:rsidRDefault="008C0C5D" w:rsidP="008C0C5D">
      <w:pPr>
        <w:pStyle w:val="Paragrafoelenco"/>
        <w:numPr>
          <w:ilvl w:val="0"/>
          <w:numId w:val="2"/>
        </w:numPr>
      </w:pPr>
      <w:r>
        <w:t xml:space="preserve">In caso di mancanza di servizi di rete, la possibilità di consultare le proprie ricette salvate </w:t>
      </w:r>
      <w:r w:rsidR="00EE532D">
        <w:t>dovrà essere</w:t>
      </w:r>
      <w:r>
        <w:t xml:space="preserve"> comunque disponibile, di modo che l’utente potrà consultare le proprie ricette anche in posti dove i servizi di connettività non sono ancora disponibili</w:t>
      </w:r>
    </w:p>
    <w:p w:rsidR="008C0C5D" w:rsidRDefault="008C0C5D" w:rsidP="008C0C5D">
      <w:pPr>
        <w:pStyle w:val="Paragrafoelenco"/>
        <w:numPr>
          <w:ilvl w:val="0"/>
          <w:numId w:val="2"/>
        </w:numPr>
      </w:pPr>
      <w:r>
        <w:t>Il software dovrà essere tradotto in lingua inglese per poter rendere disponibile la fruizione dello stesso in tutto il mondo</w:t>
      </w:r>
    </w:p>
    <w:p w:rsidR="008C0C5D" w:rsidRDefault="008C0C5D" w:rsidP="008C0C5D">
      <w:pPr>
        <w:pStyle w:val="Paragrafoelenco"/>
        <w:numPr>
          <w:ilvl w:val="0"/>
          <w:numId w:val="2"/>
        </w:numPr>
      </w:pPr>
      <w:r>
        <w:t xml:space="preserve">Implementazione di </w:t>
      </w:r>
      <w:r w:rsidR="00EE532D">
        <w:t>riconoscimento</w:t>
      </w:r>
      <w:r>
        <w:t xml:space="preserve"> di cibo tramite fotocamera del dispositivo e proposta di ricette con cibi al suo interno </w:t>
      </w:r>
    </w:p>
    <w:p w:rsidR="008C0C5D" w:rsidRDefault="008C0C5D" w:rsidP="008C0C5D">
      <w:pPr>
        <w:pStyle w:val="Titolo1"/>
      </w:pPr>
      <w:r>
        <w:t>Piano dei metodi e delle tecnologie utilizzate</w:t>
      </w:r>
    </w:p>
    <w:p w:rsidR="008C0C5D" w:rsidRDefault="008C0C5D" w:rsidP="008C0C5D"/>
    <w:p w:rsidR="008C0C5D" w:rsidRDefault="008C0C5D" w:rsidP="008C0C5D">
      <w:r>
        <w:lastRenderedPageBreak/>
        <w:t xml:space="preserve">L’obbiettivo è </w:t>
      </w:r>
      <w:r w:rsidR="00EE532D">
        <w:t>quello</w:t>
      </w:r>
      <w:r>
        <w:t xml:space="preserve"> di </w:t>
      </w:r>
      <w:r w:rsidR="00EE532D">
        <w:t>formare</w:t>
      </w:r>
      <w:r>
        <w:t xml:space="preserve"> una applicazione fatta, completa e funzionante che descriva una situazione ideale per l’utente: le chiavi per la riuscita di questa ultima è l’uso di </w:t>
      </w:r>
      <w:r w:rsidR="00EE532D">
        <w:t>tecnologie</w:t>
      </w:r>
      <w:r>
        <w:t xml:space="preserve"> che permettano una memorizzazione facile e veloce, di modo da garantire </w:t>
      </w:r>
      <w:r w:rsidR="00EE532D">
        <w:t>all’utente</w:t>
      </w:r>
      <w:r>
        <w:t xml:space="preserve"> un prodotto con meno difetti possibile.</w:t>
      </w:r>
    </w:p>
    <w:p w:rsidR="008C0C5D" w:rsidRDefault="008C0C5D" w:rsidP="00B250DD">
      <w:pPr>
        <w:ind w:firstLine="0"/>
      </w:pPr>
      <w:r>
        <w:t>Per questo si suddivide il lavoro in due parti:</w:t>
      </w:r>
    </w:p>
    <w:p w:rsidR="008C0C5D" w:rsidRDefault="008C0C5D" w:rsidP="008C0C5D">
      <w:pPr>
        <w:pStyle w:val="Titolo2"/>
      </w:pPr>
      <w:r>
        <w:t xml:space="preserve">l </w:t>
      </w:r>
      <w:r w:rsidR="00EE532D">
        <w:t>front end</w:t>
      </w:r>
      <w:r>
        <w:t xml:space="preserve"> </w:t>
      </w:r>
    </w:p>
    <w:p w:rsidR="008C0C5D" w:rsidRDefault="008C0C5D" w:rsidP="00AD67CB">
      <w:pPr>
        <w:ind w:firstLine="0"/>
      </w:pPr>
      <w:r>
        <w:t xml:space="preserve">Il </w:t>
      </w:r>
      <w:r w:rsidR="00EE532D">
        <w:t>front end</w:t>
      </w:r>
      <w:r>
        <w:t xml:space="preserve"> è gestito dal linguaio javascript, un linguaggio potente per la cr</w:t>
      </w:r>
      <w:r w:rsidR="00B250DD">
        <w:t>e</w:t>
      </w:r>
      <w:r>
        <w:t>azione di applicazioni e interfacce che possono spaziare dall’u</w:t>
      </w:r>
      <w:r w:rsidR="00B250DD">
        <w:t>ti</w:t>
      </w:r>
      <w:r>
        <w:t>lizzo web all’u</w:t>
      </w:r>
      <w:r w:rsidR="00B250DD">
        <w:t>t</w:t>
      </w:r>
      <w:r>
        <w:t>ilizzo come applicazione, l’inter</w:t>
      </w:r>
      <w:r w:rsidR="00B250DD">
        <w:t>f</w:t>
      </w:r>
      <w:r>
        <w:t xml:space="preserve">accia dovrà </w:t>
      </w:r>
      <w:proofErr w:type="gramStart"/>
      <w:r>
        <w:t>avere  questi</w:t>
      </w:r>
      <w:proofErr w:type="gramEnd"/>
      <w:r>
        <w:t xml:space="preserve"> criteri:</w:t>
      </w:r>
    </w:p>
    <w:p w:rsidR="008C0C5D" w:rsidRDefault="008C0C5D" w:rsidP="00AD67CB">
      <w:pPr>
        <w:pStyle w:val="Paragrafoelenco"/>
        <w:numPr>
          <w:ilvl w:val="0"/>
          <w:numId w:val="4"/>
        </w:numPr>
      </w:pPr>
      <w:r>
        <w:t>Sopportare il cambio di modal</w:t>
      </w:r>
      <w:r w:rsidR="00EE532D">
        <w:t>i</w:t>
      </w:r>
      <w:r>
        <w:t xml:space="preserve">tà, dalla dark mode (trend diffuso nei cellulari dal momento del lancio da parte di Apple in IOS 13) alla </w:t>
      </w:r>
      <w:proofErr w:type="gramStart"/>
      <w:r>
        <w:t xml:space="preserve">più classica </w:t>
      </w:r>
      <w:r w:rsidR="00EE532D">
        <w:t>light mode</w:t>
      </w:r>
      <w:proofErr w:type="gramEnd"/>
      <w:r>
        <w:t xml:space="preserve">, in </w:t>
      </w:r>
      <w:r w:rsidR="00EE532D">
        <w:t>grado</w:t>
      </w:r>
      <w:r>
        <w:t xml:space="preserve"> di </w:t>
      </w:r>
      <w:r w:rsidR="00EE532D">
        <w:t>soddisfare</w:t>
      </w:r>
      <w:r>
        <w:t xml:space="preserve"> anche gli utenti più </w:t>
      </w:r>
      <w:r w:rsidR="00EE532D">
        <w:t>tradizionalisti</w:t>
      </w:r>
      <w:r>
        <w:t xml:space="preserve"> </w:t>
      </w:r>
    </w:p>
    <w:p w:rsidR="008C0C5D" w:rsidRDefault="008C0C5D" w:rsidP="00AD67CB">
      <w:pPr>
        <w:pStyle w:val="Paragrafoelenco"/>
        <w:numPr>
          <w:ilvl w:val="0"/>
          <w:numId w:val="4"/>
        </w:numPr>
      </w:pPr>
      <w:r>
        <w:t xml:space="preserve">Utilizzare il linguaggio di modo da lavorare in maniera meno distruttiva possibile e strutturare ogni singolo componente, che dovrà ripetersi all’interno della applicazione, in un componente assestante per poter </w:t>
      </w:r>
      <w:r w:rsidR="00EE532D">
        <w:t>effettuare</w:t>
      </w:r>
      <w:r>
        <w:t xml:space="preserve"> lavori di manutenzione il più agilmente possibile</w:t>
      </w:r>
    </w:p>
    <w:p w:rsidR="008C0C5D" w:rsidRDefault="008C0C5D" w:rsidP="00AD67CB">
      <w:pPr>
        <w:pStyle w:val="Paragrafoelenco"/>
        <w:numPr>
          <w:ilvl w:val="0"/>
          <w:numId w:val="4"/>
        </w:numPr>
      </w:pPr>
      <w:r>
        <w:t xml:space="preserve">Utilizzare una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per la gestione comoda e veloce delle versioni del sofware di modo da poter recuperare singoli sbagli man mano ce li si commettono </w:t>
      </w:r>
    </w:p>
    <w:p w:rsidR="008C0C5D" w:rsidRDefault="00B250DD" w:rsidP="00AD67CB">
      <w:pPr>
        <w:pStyle w:val="Paragrafoelenco"/>
        <w:numPr>
          <w:ilvl w:val="0"/>
          <w:numId w:val="4"/>
        </w:numPr>
      </w:pPr>
      <w:r>
        <w:t>F</w:t>
      </w:r>
      <w:r w:rsidR="008C0C5D">
        <w:t xml:space="preserve">ornire il codice con la documentazione interna adeguata </w:t>
      </w:r>
    </w:p>
    <w:p w:rsidR="008C0C5D" w:rsidRDefault="008C0C5D" w:rsidP="00AD67CB">
      <w:pPr>
        <w:ind w:firstLine="0"/>
      </w:pPr>
      <w:r>
        <w:t xml:space="preserve">La tecnologia utilizzata è React, con il framework Ionic, che può garantire un aumento delle prestazioni dato dal Virtual </w:t>
      </w:r>
      <w:r w:rsidR="00EE532D">
        <w:t>DOM,</w:t>
      </w:r>
      <w:r>
        <w:t xml:space="preserve"> </w:t>
      </w:r>
    </w:p>
    <w:p w:rsidR="00B250DD" w:rsidRDefault="00B250DD" w:rsidP="00AD67CB">
      <w:pPr>
        <w:ind w:firstLine="0"/>
      </w:pPr>
      <w:r>
        <w:t>La gestione in componenti e rotte rende facile la modifica e la risoluzione di problemi, e mantiene organizzata la gestione dei file e delle istruzioni compilate.</w:t>
      </w:r>
    </w:p>
    <w:p w:rsidR="00B250DD" w:rsidRDefault="00B250DD" w:rsidP="00B250DD">
      <w:pPr>
        <w:pStyle w:val="Titolo2"/>
      </w:pPr>
      <w:r>
        <w:t xml:space="preserve">Il </w:t>
      </w:r>
      <w:proofErr w:type="spellStart"/>
      <w:r w:rsidR="00EE532D">
        <w:t>back</w:t>
      </w:r>
      <w:del w:id="1" w:author="Dario Mangili" w:date="2021-05-06T12:29:00Z">
        <w:r w:rsidR="00EE532D" w:rsidDel="00DE4A94">
          <w:delText xml:space="preserve"> </w:delText>
        </w:r>
      </w:del>
      <w:r w:rsidR="00EE532D">
        <w:t>end</w:t>
      </w:r>
      <w:proofErr w:type="spellEnd"/>
      <w:r>
        <w:t xml:space="preserve"> </w:t>
      </w:r>
    </w:p>
    <w:p w:rsidR="00DE4A94" w:rsidRDefault="00B250DD">
      <w:r>
        <w:t xml:space="preserve">Per il </w:t>
      </w:r>
      <w:r w:rsidR="00EE532D">
        <w:t>back end</w:t>
      </w:r>
      <w:r>
        <w:t xml:space="preserve"> si utilizza sempre il linguaggio javascript, per mantenere una concordanza con tutto </w:t>
      </w:r>
      <w:r>
        <w:tab/>
        <w:t>il lavo</w:t>
      </w:r>
      <w:bookmarkStart w:id="2" w:name="_heading=h.4a3ttbxqccz" w:colFirst="0" w:colLast="0"/>
      <w:bookmarkEnd w:id="2"/>
      <w:r>
        <w:t xml:space="preserve">ro, esso permette una gestione efficace delle rotte e </w:t>
      </w:r>
      <w:proofErr w:type="gramStart"/>
      <w:r>
        <w:t>un integrazione</w:t>
      </w:r>
      <w:proofErr w:type="gramEnd"/>
      <w:r>
        <w:t xml:space="preserve"> perfetta con MongoDB, il database NOSql, oltre a garantire delle prestazioni maggiori </w:t>
      </w:r>
      <w:r w:rsidR="00524F1D">
        <w:t>e una comprensione maggiore del linguaggio</w:t>
      </w:r>
      <w:r w:rsidR="00DE4A94">
        <w:t>.</w:t>
      </w:r>
    </w:p>
    <w:p w:rsidR="00524F1D" w:rsidDel="00DE4A94" w:rsidRDefault="00524F1D" w:rsidP="00524F1D">
      <w:pPr>
        <w:pStyle w:val="Titolo2"/>
        <w:rPr>
          <w:del w:id="3" w:author="Dario Mangili" w:date="2021-05-06T12:29:00Z"/>
        </w:rPr>
      </w:pPr>
      <w:r>
        <w:t>Il databas</w:t>
      </w:r>
      <w:r w:rsidR="00DE4A94">
        <w:t>e</w:t>
      </w:r>
    </w:p>
    <w:p w:rsidR="00524F1D" w:rsidRDefault="00524F1D">
      <w:pPr>
        <w:pStyle w:val="Titolo2"/>
        <w:pPrChange w:id="4" w:author="Dario Mangili" w:date="2021-05-06T12:29:00Z">
          <w:pPr/>
        </w:pPrChange>
      </w:pPr>
    </w:p>
    <w:p w:rsidR="00EE532D" w:rsidRDefault="00524F1D" w:rsidP="00AD67CB">
      <w:pPr>
        <w:ind w:firstLine="0"/>
      </w:pPr>
      <w:r>
        <w:t>Per il database si utilizza una</w:t>
      </w:r>
      <w:r w:rsidR="00EE532D">
        <w:t xml:space="preserve"> MongoDB, in unione con il </w:t>
      </w:r>
      <w:proofErr w:type="spellStart"/>
      <w:r w:rsidR="00EE532D">
        <w:t>framework</w:t>
      </w:r>
      <w:proofErr w:type="spellEnd"/>
      <w:r w:rsidR="00EE532D">
        <w:t xml:space="preserve"> di accesso </w:t>
      </w:r>
      <w:proofErr w:type="spellStart"/>
      <w:r w:rsidR="00EE532D">
        <w:t>Mongoose</w:t>
      </w:r>
      <w:proofErr w:type="spellEnd"/>
      <w:r w:rsidR="00AD67CB">
        <w:t>.</w:t>
      </w:r>
    </w:p>
    <w:p w:rsidR="00EE532D" w:rsidRDefault="00EE532D" w:rsidP="00AD67CB">
      <w:pPr>
        <w:ind w:firstLine="0"/>
      </w:pPr>
      <w:r>
        <w:t>Si utilizza il database MongoDB perché garantisce una sicurezza dei dati presenti all’interno del cluster in unione con una migliore gestione e maggiori performance rispetto ad un classico Database MYSQL.</w:t>
      </w:r>
    </w:p>
    <w:p w:rsidR="00AD67CB" w:rsidRDefault="00AD67CB" w:rsidP="00AD67CB">
      <w:pPr>
        <w:ind w:firstLine="0"/>
      </w:pPr>
    </w:p>
    <w:p w:rsidR="00AD67CB" w:rsidRDefault="00AD67CB" w:rsidP="00AD67CB">
      <w:pPr>
        <w:pStyle w:val="Titolo1"/>
        <w:rPr>
          <w:ins w:id="5" w:author="Dario Mangili" w:date="2021-05-06T12:28:00Z"/>
        </w:rPr>
      </w:pPr>
      <w:r>
        <w:t>Specifiche del codice e funzioni</w:t>
      </w:r>
    </w:p>
    <w:p w:rsidR="00AD67CB" w:rsidRDefault="00AD67CB" w:rsidP="00AD67CB">
      <w:pPr>
        <w:ind w:firstLine="0"/>
      </w:pPr>
    </w:p>
    <w:p w:rsidR="00AD67CB" w:rsidRDefault="00AD67CB" w:rsidP="00AD67CB">
      <w:pPr>
        <w:pStyle w:val="Titolo2"/>
      </w:pPr>
      <w:r>
        <w:t>Specifiche di interfaccia</w:t>
      </w:r>
    </w:p>
    <w:p w:rsidR="00524F1D" w:rsidRPr="00524F1D" w:rsidRDefault="00524F1D" w:rsidP="00524F1D">
      <w:r>
        <w:t xml:space="preserve"> </w:t>
      </w:r>
    </w:p>
    <w:p w:rsidR="002A133E" w:rsidRDefault="00B6611E" w:rsidP="00AD67CB">
      <w:pPr>
        <w:ind w:firstLine="0"/>
      </w:pPr>
      <w:r>
        <w:t>L’interfaccia dell’applicazione di suddivide in pagine e oggetti:</w:t>
      </w:r>
    </w:p>
    <w:p w:rsidR="00B6611E" w:rsidRDefault="00B6611E" w:rsidP="00AD67CB">
      <w:pPr>
        <w:ind w:firstLine="0"/>
      </w:pPr>
    </w:p>
    <w:p w:rsidR="009D0FCB" w:rsidRDefault="009D0FCB" w:rsidP="009D0FCB">
      <w:pPr>
        <w:pStyle w:val="Paragrafoelenco"/>
        <w:numPr>
          <w:ilvl w:val="0"/>
          <w:numId w:val="6"/>
        </w:numPr>
      </w:pPr>
      <w:r>
        <w:t xml:space="preserve">LOGIN </w:t>
      </w:r>
    </w:p>
    <w:p w:rsidR="009D0FCB" w:rsidRDefault="009D0FCB" w:rsidP="009D0FCB">
      <w:pPr>
        <w:pStyle w:val="Paragrafoelenco"/>
        <w:numPr>
          <w:ilvl w:val="0"/>
          <w:numId w:val="6"/>
        </w:numPr>
      </w:pPr>
      <w:r>
        <w:t xml:space="preserve">REGISTER </w:t>
      </w:r>
    </w:p>
    <w:p w:rsidR="009D0FCB" w:rsidRDefault="009D0FCB" w:rsidP="009D0FCB">
      <w:pPr>
        <w:pStyle w:val="Paragrafoelenco"/>
        <w:numPr>
          <w:ilvl w:val="0"/>
          <w:numId w:val="6"/>
        </w:numPr>
      </w:pPr>
      <w:r>
        <w:t xml:space="preserve">HOME </w:t>
      </w:r>
    </w:p>
    <w:p w:rsidR="009D0FCB" w:rsidRDefault="009D0FCB" w:rsidP="009D0FCB">
      <w:pPr>
        <w:pStyle w:val="Paragrafoelenco"/>
        <w:numPr>
          <w:ilvl w:val="1"/>
          <w:numId w:val="6"/>
        </w:numPr>
      </w:pPr>
      <w:r>
        <w:t>HOME</w:t>
      </w:r>
    </w:p>
    <w:p w:rsidR="009D0FCB" w:rsidRDefault="009D0FCB" w:rsidP="009D0FCB">
      <w:pPr>
        <w:pStyle w:val="Paragrafoelenco"/>
        <w:numPr>
          <w:ilvl w:val="1"/>
          <w:numId w:val="6"/>
        </w:numPr>
      </w:pPr>
      <w:r>
        <w:t>SALVATI</w:t>
      </w:r>
    </w:p>
    <w:p w:rsidR="009D0FCB" w:rsidRDefault="009D0FCB" w:rsidP="009D0FCB">
      <w:pPr>
        <w:pStyle w:val="Paragrafoelenco"/>
        <w:numPr>
          <w:ilvl w:val="2"/>
          <w:numId w:val="6"/>
        </w:numPr>
      </w:pPr>
      <w:r>
        <w:t>Liste</w:t>
      </w:r>
    </w:p>
    <w:p w:rsidR="009D0FCB" w:rsidRDefault="009D0FCB" w:rsidP="009D0FCB">
      <w:pPr>
        <w:pStyle w:val="Paragrafoelenco"/>
        <w:numPr>
          <w:ilvl w:val="2"/>
          <w:numId w:val="6"/>
        </w:numPr>
      </w:pPr>
      <w:r>
        <w:t>Ricette</w:t>
      </w:r>
    </w:p>
    <w:p w:rsidR="009D0FCB" w:rsidRDefault="009D0FCB" w:rsidP="009D0FCB">
      <w:pPr>
        <w:pStyle w:val="Paragrafoelenco"/>
        <w:numPr>
          <w:ilvl w:val="1"/>
          <w:numId w:val="6"/>
        </w:numPr>
      </w:pPr>
      <w:r>
        <w:t>RICERCA</w:t>
      </w:r>
    </w:p>
    <w:p w:rsidR="009D0FCB" w:rsidRDefault="009D0FCB" w:rsidP="009D0FCB">
      <w:pPr>
        <w:pStyle w:val="Paragrafoelenco"/>
        <w:numPr>
          <w:ilvl w:val="0"/>
          <w:numId w:val="6"/>
        </w:numPr>
      </w:pPr>
      <w:r>
        <w:lastRenderedPageBreak/>
        <w:t>RECIPE</w:t>
      </w:r>
    </w:p>
    <w:p w:rsidR="009D0FCB" w:rsidRDefault="009D0FCB" w:rsidP="009D0FCB">
      <w:pPr>
        <w:pStyle w:val="Titolo3"/>
      </w:pPr>
      <w:r>
        <w:t>Login</w:t>
      </w:r>
    </w:p>
    <w:p w:rsidR="009D0FCB" w:rsidRDefault="009D0FCB" w:rsidP="009D0FCB">
      <w:pPr>
        <w:ind w:firstLine="0"/>
      </w:pPr>
    </w:p>
    <w:p w:rsidR="009D0FCB" w:rsidRDefault="009D0FCB" w:rsidP="009D0FCB">
      <w:pPr>
        <w:ind w:firstLine="0"/>
      </w:pPr>
      <w:r>
        <w:t>L’interfaccia Login presuppone diverse funzioni, ma in generale è previsto l’inserimento della mail con cui si è registrato e la password.</w:t>
      </w:r>
    </w:p>
    <w:p w:rsidR="009D0FCB" w:rsidRDefault="009D0FCB" w:rsidP="009D0FCB">
      <w:pPr>
        <w:ind w:firstLine="0"/>
      </w:pPr>
      <w:r>
        <w:t xml:space="preserve">In caso un utente non inserisse correttamente le credenziali verrebbe reso a display un popup </w:t>
      </w:r>
      <w:r w:rsidR="000E204F">
        <w:t>con un avviso di non inserimento corretto delle funzioni</w:t>
      </w:r>
      <w:r w:rsidR="0034682F">
        <w:t>.</w:t>
      </w:r>
    </w:p>
    <w:p w:rsidR="0034682F" w:rsidRDefault="0034682F" w:rsidP="009D0FCB">
      <w:pPr>
        <w:ind w:firstLine="0"/>
      </w:pPr>
    </w:p>
    <w:p w:rsidR="000E204F" w:rsidRDefault="0034682F" w:rsidP="0034682F">
      <w:pPr>
        <w:ind w:firstLine="0"/>
      </w:pPr>
      <w:r w:rsidRPr="0034682F">
        <w:rPr>
          <w:noProof/>
        </w:rPr>
        <w:drawing>
          <wp:inline distT="0" distB="0" distL="0" distR="0" wp14:anchorId="5C0A94D8" wp14:editId="304895CC">
            <wp:extent cx="4485268" cy="4597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9926" cy="461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2F" w:rsidRDefault="0034682F" w:rsidP="0034682F">
      <w:pPr>
        <w:pStyle w:val="Titolo2"/>
      </w:pPr>
      <w:proofErr w:type="spellStart"/>
      <w:r>
        <w:t>Register</w:t>
      </w:r>
      <w:proofErr w:type="spellEnd"/>
    </w:p>
    <w:p w:rsidR="0034682F" w:rsidRDefault="0034682F" w:rsidP="0034682F">
      <w:pPr>
        <w:ind w:firstLine="0"/>
      </w:pPr>
    </w:p>
    <w:p w:rsidR="0034682F" w:rsidRDefault="0034682F" w:rsidP="0034682F">
      <w:pPr>
        <w:ind w:firstLine="0"/>
      </w:pPr>
      <w:r>
        <w:t>L’interfaccia di registrazione è una semplicissima interfaccia accessibile dietro alle funzioni, il metodo, dopo la corretta registrazione di un utente, richiamerà la API per l’inserimento.</w:t>
      </w:r>
    </w:p>
    <w:p w:rsidR="0034682F" w:rsidRDefault="00EE5356" w:rsidP="0034682F">
      <w:pPr>
        <w:ind w:firstLine="0"/>
      </w:pPr>
      <w:r>
        <w:rPr>
          <w:noProof/>
        </w:rPr>
        <w:lastRenderedPageBreak/>
        <w:drawing>
          <wp:inline distT="0" distB="0" distL="0" distR="0" wp14:anchorId="059C15F2" wp14:editId="500287FB">
            <wp:extent cx="4076700" cy="6144073"/>
            <wp:effectExtent l="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hermata 2021-05-06 alle 13.54.4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229" cy="61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2F" w:rsidRDefault="0034682F" w:rsidP="0034682F">
      <w:pPr>
        <w:ind w:firstLine="0"/>
      </w:pPr>
    </w:p>
    <w:p w:rsidR="00EE5356" w:rsidRDefault="00C575DB" w:rsidP="00C575DB">
      <w:pPr>
        <w:pStyle w:val="Titolo1"/>
        <w:rPr>
          <w:color w:val="FF0000"/>
        </w:rPr>
      </w:pPr>
      <w:r>
        <w:rPr>
          <w:color w:val="FF0000"/>
        </w:rPr>
        <w:t>Da compl</w:t>
      </w:r>
      <w:r w:rsidR="001B3B55">
        <w:rPr>
          <w:color w:val="FF0000"/>
        </w:rPr>
        <w:t xml:space="preserve">etare </w:t>
      </w:r>
    </w:p>
    <w:p w:rsidR="001B3B55" w:rsidRDefault="001B3B55" w:rsidP="001B3B55">
      <w:pPr>
        <w:ind w:firstLine="0"/>
      </w:pPr>
    </w:p>
    <w:p w:rsidR="001B3B55" w:rsidRPr="001B3B55" w:rsidRDefault="001B3B55" w:rsidP="001B3B55">
      <w:pPr>
        <w:ind w:firstLine="0"/>
      </w:pPr>
    </w:p>
    <w:p w:rsidR="00C575DB" w:rsidRDefault="00C575DB" w:rsidP="00C575DB">
      <w:pPr>
        <w:ind w:firstLine="0"/>
      </w:pPr>
    </w:p>
    <w:p w:rsidR="00C575DB" w:rsidRDefault="00C575DB" w:rsidP="00C575DB">
      <w:pPr>
        <w:ind w:firstLine="0"/>
      </w:pPr>
    </w:p>
    <w:p w:rsidR="00C575DB" w:rsidRPr="00C575DB" w:rsidRDefault="00C575DB" w:rsidP="00C575DB">
      <w:pPr>
        <w:ind w:firstLine="0"/>
      </w:pPr>
    </w:p>
    <w:sectPr w:rsidR="00C575DB" w:rsidRPr="00C575DB" w:rsidSect="00EE532D">
      <w:headerReference w:type="first" r:id="rId12"/>
      <w:pgSz w:w="11900" w:h="16840"/>
      <w:pgMar w:top="1417" w:right="1134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5B73" w:rsidRDefault="00A95B73" w:rsidP="002A133E">
      <w:r>
        <w:separator/>
      </w:r>
    </w:p>
  </w:endnote>
  <w:endnote w:type="continuationSeparator" w:id="0">
    <w:p w:rsidR="00A95B73" w:rsidRDefault="00A95B73" w:rsidP="002A1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5B73" w:rsidRDefault="00A95B73" w:rsidP="002A133E">
      <w:r>
        <w:separator/>
      </w:r>
    </w:p>
  </w:footnote>
  <w:footnote w:type="continuationSeparator" w:id="0">
    <w:p w:rsidR="00A95B73" w:rsidRDefault="00A95B73" w:rsidP="002A13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E532D" w:rsidRPr="00EE532D" w:rsidRDefault="00EE532D" w:rsidP="00EE532D">
    <w:pPr>
      <w:pStyle w:val="Titolo"/>
    </w:pPr>
    <w:r>
      <w:t>RossoPomodoro: specifiche e funzionalità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A1864"/>
    <w:multiLevelType w:val="hybridMultilevel"/>
    <w:tmpl w:val="C616E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E5769"/>
    <w:multiLevelType w:val="hybridMultilevel"/>
    <w:tmpl w:val="223CAA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17F02"/>
    <w:multiLevelType w:val="hybridMultilevel"/>
    <w:tmpl w:val="A69ADC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A45C9"/>
    <w:multiLevelType w:val="hybridMultilevel"/>
    <w:tmpl w:val="DC2E5C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02336"/>
    <w:multiLevelType w:val="hybridMultilevel"/>
    <w:tmpl w:val="CB30843A"/>
    <w:lvl w:ilvl="0" w:tplc="7A72C8AA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1C687D"/>
    <w:multiLevelType w:val="multilevel"/>
    <w:tmpl w:val="5AA832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rio Mangili">
    <w15:presenceInfo w15:providerId="Windows Live" w15:userId="a71aa0123e934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133E"/>
    <w:rsid w:val="000E204F"/>
    <w:rsid w:val="001B3B55"/>
    <w:rsid w:val="002678B3"/>
    <w:rsid w:val="002A133E"/>
    <w:rsid w:val="0034682F"/>
    <w:rsid w:val="00524F1D"/>
    <w:rsid w:val="00814D95"/>
    <w:rsid w:val="008C0C5D"/>
    <w:rsid w:val="009D0FCB"/>
    <w:rsid w:val="00A95B73"/>
    <w:rsid w:val="00AD67CB"/>
    <w:rsid w:val="00B250DD"/>
    <w:rsid w:val="00B6611E"/>
    <w:rsid w:val="00BB3976"/>
    <w:rsid w:val="00C575DB"/>
    <w:rsid w:val="00DE4A94"/>
    <w:rsid w:val="00EE532D"/>
    <w:rsid w:val="00EE5356"/>
    <w:rsid w:val="00FF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C7B421"/>
  <w15:docId w15:val="{528CB068-DAE6-254D-8FEF-3F7FB7188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D67CB"/>
  </w:style>
  <w:style w:type="paragraph" w:styleId="Titolo1">
    <w:name w:val="heading 1"/>
    <w:basedOn w:val="Normale"/>
    <w:next w:val="Normale"/>
    <w:link w:val="Titolo1Carattere"/>
    <w:uiPriority w:val="9"/>
    <w:qFormat/>
    <w:rsid w:val="00AD67CB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67CB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D67CB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D67CB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D67CB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D67CB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D67CB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D67CB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D67CB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A133E"/>
  </w:style>
  <w:style w:type="table" w:customStyle="1" w:styleId="TableNormal">
    <w:name w:val="Table Normal"/>
    <w:rsid w:val="002A133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AD67CB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oloCarattere">
    <w:name w:val="Titolo Carattere"/>
    <w:basedOn w:val="Carpredefinitoparagrafo"/>
    <w:link w:val="Titolo"/>
    <w:uiPriority w:val="10"/>
    <w:rsid w:val="00AD67CB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D67C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67C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D67CB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D67CB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D67CB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D67CB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D67CB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D67CB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D67CB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D67CB"/>
    <w:rPr>
      <w:b/>
      <w:bCs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D67CB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D67CB"/>
    <w:rPr>
      <w:i/>
      <w:iCs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D67CB"/>
    <w:rPr>
      <w:b/>
      <w:bCs/>
      <w:spacing w:val="0"/>
    </w:rPr>
  </w:style>
  <w:style w:type="character" w:styleId="Enfasicorsivo">
    <w:name w:val="Emphasis"/>
    <w:uiPriority w:val="20"/>
    <w:qFormat/>
    <w:rsid w:val="00AD67CB"/>
    <w:rPr>
      <w:b/>
      <w:bCs/>
      <w:i/>
      <w:iCs/>
      <w:color w:val="5A5A5A" w:themeColor="text1" w:themeTint="A5"/>
    </w:rPr>
  </w:style>
  <w:style w:type="paragraph" w:styleId="Nessunaspaziatura">
    <w:name w:val="No Spacing"/>
    <w:basedOn w:val="Normale"/>
    <w:link w:val="NessunaspaziaturaCarattere"/>
    <w:uiPriority w:val="1"/>
    <w:qFormat/>
    <w:rsid w:val="00AD67CB"/>
    <w:pPr>
      <w:ind w:firstLine="0"/>
    </w:pPr>
  </w:style>
  <w:style w:type="paragraph" w:styleId="Paragrafoelenco">
    <w:name w:val="List Paragraph"/>
    <w:basedOn w:val="Normale"/>
    <w:uiPriority w:val="34"/>
    <w:qFormat/>
    <w:rsid w:val="00AD67CB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D67C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D67CB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D67CB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D67CB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Enfasidelicata">
    <w:name w:val="Subtle Emphasis"/>
    <w:uiPriority w:val="19"/>
    <w:qFormat/>
    <w:rsid w:val="00AD67CB"/>
    <w:rPr>
      <w:i/>
      <w:iCs/>
      <w:color w:val="5A5A5A" w:themeColor="text1" w:themeTint="A5"/>
    </w:rPr>
  </w:style>
  <w:style w:type="character" w:styleId="Enfasiintensa">
    <w:name w:val="Intense Emphasis"/>
    <w:uiPriority w:val="21"/>
    <w:qFormat/>
    <w:rsid w:val="00AD67CB"/>
    <w:rPr>
      <w:b/>
      <w:bCs/>
      <w:i/>
      <w:iCs/>
      <w:color w:val="4472C4" w:themeColor="accent1"/>
      <w:sz w:val="22"/>
      <w:szCs w:val="22"/>
    </w:rPr>
  </w:style>
  <w:style w:type="character" w:styleId="Riferimentodelicato">
    <w:name w:val="Subtle Reference"/>
    <w:uiPriority w:val="31"/>
    <w:qFormat/>
    <w:rsid w:val="00AD67CB"/>
    <w:rPr>
      <w:color w:val="auto"/>
      <w:u w:val="single" w:color="A5A5A5" w:themeColor="accent3"/>
    </w:rPr>
  </w:style>
  <w:style w:type="character" w:styleId="Riferimentointenso">
    <w:name w:val="Intense Reference"/>
    <w:basedOn w:val="Carpredefinitoparagrafo"/>
    <w:uiPriority w:val="32"/>
    <w:qFormat/>
    <w:rsid w:val="00AD67CB"/>
    <w:rPr>
      <w:b/>
      <w:bCs/>
      <w:color w:val="7B7B7B" w:themeColor="accent3" w:themeShade="BF"/>
      <w:u w:val="single" w:color="A5A5A5" w:themeColor="accent3"/>
    </w:rPr>
  </w:style>
  <w:style w:type="character" w:styleId="Titolodellibro">
    <w:name w:val="Book Title"/>
    <w:basedOn w:val="Carpredefinitoparagrafo"/>
    <w:uiPriority w:val="33"/>
    <w:qFormat/>
    <w:rsid w:val="00AD67CB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D67C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900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0061"/>
  </w:style>
  <w:style w:type="paragraph" w:styleId="Pidipagina">
    <w:name w:val="footer"/>
    <w:basedOn w:val="Normale"/>
    <w:link w:val="PidipaginaCarattere"/>
    <w:uiPriority w:val="99"/>
    <w:unhideWhenUsed/>
    <w:rsid w:val="002900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0061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C0C5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C0C5D"/>
    <w:rPr>
      <w:rFonts w:ascii="Tahoma" w:hAnsi="Tahoma" w:cs="Tahoma"/>
      <w:sz w:val="16"/>
      <w:szCs w:val="16"/>
    </w:rPr>
  </w:style>
  <w:style w:type="paragraph" w:styleId="Revisione">
    <w:name w:val="Revision"/>
    <w:hidden/>
    <w:uiPriority w:val="99"/>
    <w:semiHidden/>
    <w:rsid w:val="00DE4A94"/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AD6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2021-05-04T00:00:00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ErAvDI159ytBrGVGOzSXDX2yFw==">AMUW2mXwN9decgLzTk+/nEAv/LprQz36Uns9x2FnvEBZecZgl7y/RmEq5TPWT0KaxVZQkJffdG81SB8+9Q7zUC0haM0U/2e98TGItQ7VPKMpGk+f47Cx0fTshBV/NieETbKGZAUpBZual2ARXFDkn8guSY+M1EMS4w==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315EBE-732E-B44A-9336-742774AE68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Rosso Pomodoro: Specifiche funzionalità</vt:lpstr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Rosso Pomodoro: Specifiche funzionalità</dc:title>
  <dc:creator>Dario Mangili</dc:creator>
  <cp:lastModifiedBy>Dario Mangili</cp:lastModifiedBy>
  <cp:revision>6</cp:revision>
  <dcterms:created xsi:type="dcterms:W3CDTF">2021-05-04T09:46:00Z</dcterms:created>
  <dcterms:modified xsi:type="dcterms:W3CDTF">2021-05-12T09:14:00Z</dcterms:modified>
</cp:coreProperties>
</file>